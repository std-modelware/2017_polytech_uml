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F35" w:rsidRPr="00DB0B8C" w:rsidRDefault="00DB0B8C">
      <w:pPr>
        <w:pStyle w:val="a3"/>
        <w:jc w:val="center"/>
        <w:rPr>
          <w:u w:val="single"/>
          <w:lang w:val="ru-RU"/>
        </w:rPr>
      </w:pPr>
      <w:r w:rsidRPr="00DB0B8C">
        <w:rPr>
          <w:b/>
          <w:bCs/>
          <w:u w:val="single"/>
          <w:lang w:val="ru-RU"/>
        </w:rPr>
        <w:t>Система работы кофейного автомата</w:t>
      </w:r>
    </w:p>
    <w:p w:rsidR="005A6F35" w:rsidRPr="00DB0B8C" w:rsidRDefault="00DB0B8C">
      <w:pPr>
        <w:pStyle w:val="a3"/>
        <w:jc w:val="center"/>
        <w:rPr>
          <w:lang w:val="ru-RU"/>
        </w:rPr>
      </w:pPr>
      <w:r w:rsidRPr="00DB0B8C">
        <w:rPr>
          <w:i/>
          <w:iCs/>
          <w:lang w:val="ru-RU"/>
        </w:rPr>
        <w:t>Описание системы</w:t>
      </w:r>
      <w:r w:rsidRPr="00DB0B8C">
        <w:rPr>
          <w:lang w:val="ru-RU"/>
        </w:rPr>
        <w:t xml:space="preserve"> </w:t>
      </w:r>
    </w:p>
    <w:p w:rsidR="005A6F35" w:rsidRPr="00DB0B8C" w:rsidRDefault="00DB0B8C">
      <w:pPr>
        <w:pStyle w:val="a3"/>
        <w:rPr>
          <w:lang w:val="ru-RU"/>
        </w:rPr>
      </w:pPr>
      <w:r w:rsidRPr="00DB0B8C">
        <w:rPr>
          <w:rStyle w:val="StrongEmphasis"/>
          <w:b w:val="0"/>
          <w:bCs w:val="0"/>
          <w:lang w:val="ru-RU"/>
        </w:rPr>
        <w:t xml:space="preserve">Кофейный автомат (далее, </w:t>
      </w:r>
      <w:r w:rsidRPr="00DB0B8C">
        <w:rPr>
          <w:rStyle w:val="StrongEmphasis"/>
          <w:b w:val="0"/>
          <w:bCs w:val="0"/>
          <w:i/>
          <w:iCs/>
          <w:lang w:val="ru-RU"/>
        </w:rPr>
        <w:t>Автомат</w:t>
      </w:r>
      <w:r w:rsidRPr="00DB0B8C">
        <w:rPr>
          <w:rStyle w:val="StrongEmphasis"/>
          <w:b w:val="0"/>
          <w:bCs w:val="0"/>
          <w:lang w:val="ru-RU"/>
        </w:rPr>
        <w:t>) -</w:t>
      </w:r>
      <w:r w:rsidRPr="00DB0B8C">
        <w:rPr>
          <w:lang w:val="ru-RU"/>
        </w:rPr>
        <w:t xml:space="preserve"> устройство по продаже напитков в автоматическом режиме. Продажи совершаются без участия человека (продавца).</w:t>
      </w:r>
    </w:p>
    <w:p w:rsidR="005A6F35" w:rsidRPr="00DB0B8C" w:rsidRDefault="00DB0B8C">
      <w:pPr>
        <w:pStyle w:val="a3"/>
        <w:jc w:val="center"/>
        <w:rPr>
          <w:lang w:val="ru-RU"/>
        </w:rPr>
      </w:pPr>
      <w:r w:rsidRPr="00DB0B8C">
        <w:rPr>
          <w:i/>
          <w:iCs/>
          <w:lang w:val="ru-RU"/>
        </w:rPr>
        <w:t>Описание автомата</w:t>
      </w:r>
      <w:r w:rsidRPr="00DB0B8C">
        <w:rPr>
          <w:lang w:val="ru-RU"/>
        </w:rPr>
        <w:t xml:space="preserve"> </w:t>
      </w:r>
    </w:p>
    <w:p w:rsidR="005A6F35" w:rsidRPr="00DB0B8C" w:rsidRDefault="00DB0B8C">
      <w:pPr>
        <w:pStyle w:val="a3"/>
        <w:rPr>
          <w:lang w:val="ru-RU"/>
        </w:rPr>
      </w:pPr>
      <w:r w:rsidRPr="00DB0B8C">
        <w:rPr>
          <w:lang w:val="ru-RU"/>
        </w:rPr>
        <w:t>Аппарат не имеет дополнительных отсеков</w:t>
      </w:r>
      <w:r w:rsidRPr="00DB0B8C">
        <w:rPr>
          <w:lang w:val="ru-RU"/>
        </w:rPr>
        <w:t xml:space="preserve"> с едой и готовыми напитками (</w:t>
      </w:r>
      <w:r>
        <w:t>soft</w:t>
      </w:r>
      <w:r w:rsidRPr="00DB0B8C">
        <w:rPr>
          <w:lang w:val="ru-RU"/>
        </w:rPr>
        <w:t xml:space="preserve"> </w:t>
      </w:r>
      <w:r>
        <w:t>drinks</w:t>
      </w:r>
      <w:r w:rsidRPr="00DB0B8C">
        <w:rPr>
          <w:lang w:val="ru-RU"/>
        </w:rPr>
        <w:t>).</w:t>
      </w:r>
    </w:p>
    <w:p w:rsidR="005A6F35" w:rsidRPr="00DB0B8C" w:rsidRDefault="00DB0B8C">
      <w:pPr>
        <w:pStyle w:val="a3"/>
        <w:rPr>
          <w:lang w:val="ru-RU"/>
        </w:rPr>
      </w:pPr>
      <w:r w:rsidRPr="00DB0B8C">
        <w:rPr>
          <w:lang w:val="ru-RU"/>
        </w:rPr>
        <w:t xml:space="preserve">Основные узлы аппарата: </w:t>
      </w:r>
    </w:p>
    <w:p w:rsidR="005A6F35" w:rsidRPr="00DB0B8C" w:rsidRDefault="00DB0B8C">
      <w:pPr>
        <w:pStyle w:val="a3"/>
        <w:rPr>
          <w:lang w:val="ru-RU"/>
        </w:rPr>
      </w:pPr>
      <w:r w:rsidRPr="00DB0B8C">
        <w:rPr>
          <w:lang w:val="ru-RU"/>
        </w:rPr>
        <w:t xml:space="preserve">Внешние: Дисплей, кнопки выбора напитков, кнопки изменения количества сахара, </w:t>
      </w:r>
      <w:proofErr w:type="spellStart"/>
      <w:r w:rsidRPr="00DB0B8C">
        <w:rPr>
          <w:lang w:val="ru-RU"/>
        </w:rPr>
        <w:t>купюро</w:t>
      </w:r>
      <w:proofErr w:type="spellEnd"/>
      <w:r w:rsidRPr="00DB0B8C">
        <w:rPr>
          <w:lang w:val="ru-RU"/>
        </w:rPr>
        <w:t xml:space="preserve">- и </w:t>
      </w:r>
      <w:proofErr w:type="spellStart"/>
      <w:r w:rsidRPr="00DB0B8C">
        <w:rPr>
          <w:lang w:val="ru-RU"/>
        </w:rPr>
        <w:t>монетоприёмник</w:t>
      </w:r>
      <w:proofErr w:type="spellEnd"/>
      <w:r w:rsidRPr="00DB0B8C">
        <w:rPr>
          <w:lang w:val="ru-RU"/>
        </w:rPr>
        <w:t>, отсек для сдачи.</w:t>
      </w:r>
    </w:p>
    <w:p w:rsidR="005A6F35" w:rsidRPr="00DB0B8C" w:rsidRDefault="00DB0B8C">
      <w:pPr>
        <w:pStyle w:val="a3"/>
        <w:rPr>
          <w:lang w:val="ru-RU"/>
        </w:rPr>
      </w:pPr>
      <w:r w:rsidRPr="00DB0B8C">
        <w:rPr>
          <w:lang w:val="ru-RU"/>
        </w:rPr>
        <w:t xml:space="preserve">Внутренние: Отсек для кофейных </w:t>
      </w:r>
      <w:proofErr w:type="spellStart"/>
      <w:r w:rsidRPr="00DB0B8C">
        <w:rPr>
          <w:lang w:val="ru-RU"/>
        </w:rPr>
        <w:t>зерен</w:t>
      </w:r>
      <w:proofErr w:type="spellEnd"/>
      <w:r w:rsidRPr="00DB0B8C">
        <w:rPr>
          <w:lang w:val="ru-RU"/>
        </w:rPr>
        <w:t xml:space="preserve">, отсек для сахара, отсек для </w:t>
      </w:r>
      <w:r w:rsidRPr="00DB0B8C">
        <w:rPr>
          <w:lang w:val="ru-RU"/>
        </w:rPr>
        <w:t xml:space="preserve">порошкового кофе, отсек для </w:t>
      </w:r>
      <w:proofErr w:type="spellStart"/>
      <w:r w:rsidRPr="00DB0B8C">
        <w:rPr>
          <w:lang w:val="ru-RU"/>
        </w:rPr>
        <w:t>топпингов</w:t>
      </w:r>
      <w:proofErr w:type="spellEnd"/>
      <w:r w:rsidRPr="00DB0B8C">
        <w:rPr>
          <w:lang w:val="ru-RU"/>
        </w:rPr>
        <w:t xml:space="preserve"> (</w:t>
      </w:r>
      <w:r w:rsidRPr="00DB0B8C">
        <w:rPr>
          <w:i/>
          <w:iCs/>
          <w:lang w:val="ru-RU"/>
        </w:rPr>
        <w:t>напр. сливки, шоколад</w:t>
      </w:r>
      <w:r w:rsidRPr="00DB0B8C">
        <w:rPr>
          <w:lang w:val="ru-RU"/>
        </w:rPr>
        <w:t>), отсек для воды, отсек для денег.</w:t>
      </w:r>
    </w:p>
    <w:p w:rsidR="005A6F35" w:rsidRDefault="00DB0B8C">
      <w:pPr>
        <w:pStyle w:val="a3"/>
        <w:jc w:val="center"/>
      </w:pPr>
      <w:proofErr w:type="spellStart"/>
      <w:r>
        <w:rPr>
          <w:i/>
          <w:iCs/>
        </w:rPr>
        <w:t>Роли</w:t>
      </w:r>
      <w:proofErr w:type="spellEnd"/>
      <w:r>
        <w:rPr>
          <w:i/>
          <w:iCs/>
        </w:rPr>
        <w:t xml:space="preserve"> </w:t>
      </w:r>
    </w:p>
    <w:p w:rsidR="005A6F35" w:rsidRPr="00DB0B8C" w:rsidRDefault="00DB0B8C">
      <w:pPr>
        <w:pStyle w:val="a3"/>
        <w:rPr>
          <w:rFonts w:asciiTheme="minorHAnsi" w:hAnsiTheme="minorHAnsi"/>
          <w:i/>
          <w:iCs/>
          <w:lang w:val="ru-RU"/>
          <w:rPrChange w:id="0" w:author="Новиков" w:date="2017-11-06T16:31:00Z">
            <w:rPr>
              <w:i/>
              <w:iCs/>
            </w:rPr>
          </w:rPrChange>
        </w:rPr>
      </w:pPr>
      <w:del w:id="1" w:author="Новиков" w:date="2017-11-06T16:31:00Z">
        <w:r w:rsidDel="00DB0B8C">
          <w:rPr>
            <w:i/>
            <w:iCs/>
          </w:rPr>
          <w:delText>Покупатель</w:delText>
        </w:r>
      </w:del>
      <w:ins w:id="2" w:author="Новиков" w:date="2017-11-06T16:31:00Z">
        <w:r>
          <w:rPr>
            <w:i/>
            <w:iCs/>
            <w:lang w:val="ru-RU"/>
          </w:rPr>
          <w:t xml:space="preserve">Пользователь на диаграмме </w:t>
        </w:r>
        <w:r w:rsidRPr="00DB0B8C">
          <w:rPr>
            <w:rFonts w:ascii="Segoe UI Emoji" w:eastAsia="Segoe UI Emoji" w:hAnsi="Segoe UI Emoji" w:cs="Segoe UI Emoji"/>
            <w:i/>
            <w:iCs/>
            <w:lang w:val="ru-RU"/>
          </w:rPr>
          <w:t>☹</w:t>
        </w:r>
      </w:ins>
      <w:bookmarkStart w:id="3" w:name="_GoBack"/>
      <w:bookmarkEnd w:id="3"/>
    </w:p>
    <w:p w:rsidR="005A6F35" w:rsidRDefault="00DB0B8C">
      <w:pPr>
        <w:pStyle w:val="a3"/>
        <w:numPr>
          <w:ilvl w:val="0"/>
          <w:numId w:val="1"/>
        </w:numPr>
      </w:pPr>
      <w:proofErr w:type="spellStart"/>
      <w:r>
        <w:t>Внести</w:t>
      </w:r>
      <w:proofErr w:type="spellEnd"/>
      <w:r>
        <w:t xml:space="preserve"> </w:t>
      </w:r>
      <w:proofErr w:type="spellStart"/>
      <w:r>
        <w:t>деньги</w:t>
      </w:r>
      <w:proofErr w:type="spellEnd"/>
      <w:r>
        <w:t xml:space="preserve"> (</w:t>
      </w:r>
      <w:proofErr w:type="spellStart"/>
      <w:r>
        <w:t>купюры</w:t>
      </w:r>
      <w:proofErr w:type="spellEnd"/>
      <w:r>
        <w:t xml:space="preserve">, </w:t>
      </w:r>
      <w:proofErr w:type="spellStart"/>
      <w:r>
        <w:t>монеты</w:t>
      </w:r>
      <w:proofErr w:type="spellEnd"/>
      <w:r>
        <w:t xml:space="preserve">) </w:t>
      </w:r>
    </w:p>
    <w:p w:rsidR="005A6F35" w:rsidRDefault="00DB0B8C">
      <w:pPr>
        <w:pStyle w:val="a3"/>
        <w:numPr>
          <w:ilvl w:val="0"/>
          <w:numId w:val="1"/>
        </w:numPr>
      </w:pPr>
      <w:proofErr w:type="spellStart"/>
      <w:r>
        <w:t>Выбрать</w:t>
      </w:r>
      <w:proofErr w:type="spellEnd"/>
      <w:r>
        <w:t xml:space="preserve"> </w:t>
      </w:r>
      <w:proofErr w:type="spellStart"/>
      <w:r>
        <w:t>напиток</w:t>
      </w:r>
      <w:proofErr w:type="spellEnd"/>
    </w:p>
    <w:p w:rsidR="005A6F35" w:rsidRDefault="00DB0B8C">
      <w:pPr>
        <w:pStyle w:val="a3"/>
        <w:numPr>
          <w:ilvl w:val="0"/>
          <w:numId w:val="1"/>
        </w:numPr>
      </w:pPr>
      <w:proofErr w:type="spellStart"/>
      <w:r>
        <w:t>Выбрать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сахара</w:t>
      </w:r>
      <w:proofErr w:type="spellEnd"/>
      <w:r>
        <w:t xml:space="preserve"> </w:t>
      </w:r>
    </w:p>
    <w:p w:rsidR="005A6F35" w:rsidRDefault="00DB0B8C">
      <w:pPr>
        <w:pStyle w:val="a3"/>
        <w:numPr>
          <w:ilvl w:val="0"/>
          <w:numId w:val="1"/>
        </w:numPr>
      </w:pPr>
      <w:proofErr w:type="spellStart"/>
      <w:r>
        <w:t>Получить</w:t>
      </w:r>
      <w:proofErr w:type="spellEnd"/>
      <w:r>
        <w:t xml:space="preserve"> </w:t>
      </w:r>
      <w:proofErr w:type="spellStart"/>
      <w:r>
        <w:t>напиток</w:t>
      </w:r>
      <w:proofErr w:type="spellEnd"/>
    </w:p>
    <w:p w:rsidR="005A6F35" w:rsidRDefault="00DB0B8C">
      <w:pPr>
        <w:pStyle w:val="a3"/>
        <w:numPr>
          <w:ilvl w:val="0"/>
          <w:numId w:val="1"/>
        </w:numPr>
      </w:pPr>
      <w:proofErr w:type="spellStart"/>
      <w:r>
        <w:t>Забрать</w:t>
      </w:r>
      <w:proofErr w:type="spellEnd"/>
      <w:r>
        <w:t xml:space="preserve"> </w:t>
      </w:r>
      <w:proofErr w:type="spellStart"/>
      <w:r>
        <w:t>сдачу</w:t>
      </w:r>
      <w:proofErr w:type="spellEnd"/>
    </w:p>
    <w:p w:rsidR="005A6F35" w:rsidRDefault="00DB0B8C">
      <w:pPr>
        <w:pStyle w:val="a3"/>
        <w:numPr>
          <w:ilvl w:val="0"/>
          <w:numId w:val="1"/>
        </w:numPr>
      </w:pPr>
      <w:proofErr w:type="spellStart"/>
      <w:r>
        <w:t>Обратиться</w:t>
      </w:r>
      <w:proofErr w:type="spellEnd"/>
      <w:r>
        <w:t xml:space="preserve"> в </w:t>
      </w:r>
      <w:proofErr w:type="spellStart"/>
      <w:r>
        <w:t>техподдержку</w:t>
      </w:r>
      <w:proofErr w:type="spellEnd"/>
      <w:r>
        <w:t xml:space="preserve"> </w:t>
      </w:r>
    </w:p>
    <w:p w:rsidR="005A6F35" w:rsidRDefault="00DB0B8C">
      <w:pPr>
        <w:pStyle w:val="a3"/>
        <w:rPr>
          <w:i/>
          <w:iCs/>
        </w:rPr>
      </w:pPr>
      <w:proofErr w:type="spellStart"/>
      <w:r>
        <w:rPr>
          <w:i/>
          <w:iCs/>
        </w:rPr>
        <w:t>Обслуживаю</w:t>
      </w:r>
      <w:r>
        <w:rPr>
          <w:i/>
          <w:iCs/>
        </w:rPr>
        <w:t>щий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персонал</w:t>
      </w:r>
      <w:proofErr w:type="spellEnd"/>
    </w:p>
    <w:p w:rsidR="005A6F35" w:rsidRDefault="00DB0B8C">
      <w:pPr>
        <w:pStyle w:val="a3"/>
        <w:numPr>
          <w:ilvl w:val="0"/>
          <w:numId w:val="2"/>
        </w:numPr>
      </w:pPr>
      <w:proofErr w:type="spellStart"/>
      <w:r w:rsidRPr="00DB0B8C">
        <w:rPr>
          <w:highlight w:val="yellow"/>
        </w:rPr>
        <w:t>Ремонт</w:t>
      </w:r>
      <w:proofErr w:type="spellEnd"/>
      <w:r>
        <w:t xml:space="preserve"> </w:t>
      </w:r>
      <w:proofErr w:type="spellStart"/>
      <w:r>
        <w:t>автомата</w:t>
      </w:r>
      <w:proofErr w:type="spellEnd"/>
    </w:p>
    <w:p w:rsidR="005A6F35" w:rsidRDefault="00DB0B8C">
      <w:pPr>
        <w:pStyle w:val="a3"/>
        <w:numPr>
          <w:ilvl w:val="0"/>
          <w:numId w:val="2"/>
        </w:numPr>
      </w:pPr>
      <w:proofErr w:type="spellStart"/>
      <w:r>
        <w:t>Заправить</w:t>
      </w:r>
      <w:proofErr w:type="spellEnd"/>
      <w:r>
        <w:t xml:space="preserve"> </w:t>
      </w:r>
      <w:proofErr w:type="spellStart"/>
      <w:r>
        <w:t>автомат</w:t>
      </w:r>
      <w:proofErr w:type="spellEnd"/>
      <w:r>
        <w:t xml:space="preserve"> </w:t>
      </w:r>
    </w:p>
    <w:p w:rsidR="005A6F35" w:rsidRDefault="00DB0B8C">
      <w:pPr>
        <w:pStyle w:val="a3"/>
        <w:numPr>
          <w:ilvl w:val="0"/>
          <w:numId w:val="2"/>
        </w:numPr>
      </w:pPr>
      <w:proofErr w:type="spellStart"/>
      <w:r>
        <w:t>Забрать</w:t>
      </w:r>
      <w:proofErr w:type="spellEnd"/>
      <w:r>
        <w:t xml:space="preserve"> </w:t>
      </w:r>
      <w:proofErr w:type="spellStart"/>
      <w:r>
        <w:t>вырученные</w:t>
      </w:r>
      <w:proofErr w:type="spellEnd"/>
      <w:r>
        <w:t xml:space="preserve"> </w:t>
      </w:r>
      <w:proofErr w:type="spellStart"/>
      <w:r>
        <w:t>деньги</w:t>
      </w:r>
      <w:proofErr w:type="spellEnd"/>
      <w:r>
        <w:t xml:space="preserve"> </w:t>
      </w:r>
    </w:p>
    <w:p w:rsidR="005A6F35" w:rsidRDefault="00DB0B8C">
      <w:pPr>
        <w:pStyle w:val="a3"/>
        <w:numPr>
          <w:ilvl w:val="0"/>
          <w:numId w:val="2"/>
        </w:numPr>
      </w:pPr>
      <w:proofErr w:type="spellStart"/>
      <w:r>
        <w:t>Внести</w:t>
      </w:r>
      <w:proofErr w:type="spellEnd"/>
      <w:r>
        <w:t xml:space="preserve"> </w:t>
      </w:r>
      <w:proofErr w:type="spellStart"/>
      <w:r>
        <w:t>монеты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сдачи</w:t>
      </w:r>
      <w:proofErr w:type="spellEnd"/>
      <w:r>
        <w:t xml:space="preserve"> </w:t>
      </w:r>
    </w:p>
    <w:p w:rsidR="005A6F35" w:rsidRDefault="00DB0B8C">
      <w:pPr>
        <w:pStyle w:val="a3"/>
        <w:numPr>
          <w:ilvl w:val="0"/>
          <w:numId w:val="2"/>
        </w:numPr>
      </w:pPr>
      <w:proofErr w:type="spellStart"/>
      <w:r>
        <w:t>Включить</w:t>
      </w:r>
      <w:proofErr w:type="spellEnd"/>
      <w:r>
        <w:t>/</w:t>
      </w:r>
      <w:proofErr w:type="spellStart"/>
      <w:r>
        <w:t>выключить</w:t>
      </w:r>
      <w:proofErr w:type="spellEnd"/>
      <w:r>
        <w:t xml:space="preserve"> </w:t>
      </w:r>
      <w:proofErr w:type="spellStart"/>
      <w:r>
        <w:t>автомат</w:t>
      </w:r>
      <w:proofErr w:type="spellEnd"/>
    </w:p>
    <w:sectPr w:rsidR="005A6F3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Cambria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D1AF5"/>
    <w:multiLevelType w:val="multilevel"/>
    <w:tmpl w:val="9D0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13377FC"/>
    <w:multiLevelType w:val="multilevel"/>
    <w:tmpl w:val="C14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F133EB4"/>
    <w:multiLevelType w:val="multilevel"/>
    <w:tmpl w:val="74042A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овиков">
    <w15:presenceInfo w15:providerId="None" w15:userId="Нови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F35"/>
    <w:rsid w:val="005A6F35"/>
    <w:rsid w:val="00DB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240C"/>
  <w15:docId w15:val="{ED872F78-32B0-459A-90B1-DE6F095A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Новиков</cp:lastModifiedBy>
  <cp:revision>4</cp:revision>
  <dcterms:created xsi:type="dcterms:W3CDTF">2017-11-04T23:20:00Z</dcterms:created>
  <dcterms:modified xsi:type="dcterms:W3CDTF">2017-11-06T13:32:00Z</dcterms:modified>
  <dc:language>en-US</dc:language>
</cp:coreProperties>
</file>